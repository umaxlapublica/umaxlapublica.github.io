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r w:rsidDel="00000000" w:rsidR="00000000" w:rsidRPr="00000000">
        <w:rPr>
          <w:rtl w:val="0"/>
        </w:rPr>
        <w:t xml:space="preserve">ALCALDÍA DE MÁLAGA</w:t>
      </w:r>
    </w:p>
    <w:p w:rsidR="00000000" w:rsidDel="00000000" w:rsidP="00000000" w:rsidRDefault="00000000" w:rsidRPr="00000000" w14:paraId="00000002">
      <w:pPr>
        <w:jc w:val="both"/>
        <w:rPr/>
      </w:pPr>
      <w:r w:rsidDel="00000000" w:rsidR="00000000" w:rsidRPr="00000000">
        <w:rPr>
          <w:rtl w:val="0"/>
        </w:rPr>
        <w:t xml:space="preserve">Excmo. Sr. Alcalde, D. Francisco de la Torre Prados</w:t>
        <w:br w:type="textWrapping"/>
        <w:t xml:space="preserve">Ayuntamiento de Málaga</w:t>
      </w:r>
    </w:p>
    <w:p w:rsidR="00000000" w:rsidDel="00000000" w:rsidP="00000000" w:rsidRDefault="00000000" w:rsidRPr="00000000" w14:paraId="00000003">
      <w:pPr>
        <w:jc w:val="both"/>
        <w:rPr/>
      </w:pPr>
      <w:r w:rsidDel="00000000" w:rsidR="00000000" w:rsidRPr="00000000">
        <w:rPr>
          <w:rtl w:val="0"/>
        </w:rPr>
        <w:t xml:space="preserve">Málaga, [fecha]</w:t>
      </w:r>
    </w:p>
    <w:p w:rsidR="00000000" w:rsidDel="00000000" w:rsidP="00000000" w:rsidRDefault="00000000" w:rsidRPr="00000000" w14:paraId="00000004">
      <w:pPr>
        <w:pStyle w:val="Heading2"/>
        <w:jc w:val="both"/>
        <w:rPr>
          <w:color w:val="000000"/>
          <w:sz w:val="22"/>
          <w:szCs w:val="22"/>
        </w:rPr>
      </w:pPr>
      <w:r w:rsidDel="00000000" w:rsidR="00000000" w:rsidRPr="00000000">
        <w:rPr>
          <w:color w:val="000000"/>
          <w:sz w:val="22"/>
          <w:szCs w:val="22"/>
          <w:rtl w:val="0"/>
        </w:rPr>
        <w:t xml:space="preserve">ASUNTO: Situación crítica de la Universidad de Málaga</w:t>
      </w:r>
      <w:r w:rsidDel="00000000" w:rsidR="00000000" w:rsidRPr="00000000">
        <w:rPr>
          <w:color w:val="000000"/>
          <w:sz w:val="22"/>
          <w:szCs w:val="22"/>
          <w:rtl w:val="0"/>
        </w:rPr>
        <w:t xml:space="preserve"> </w:t>
      </w:r>
      <w:commentRangeStart w:id="0"/>
      <w:r w:rsidDel="00000000" w:rsidR="00000000" w:rsidRPr="00000000">
        <w:rPr>
          <w:color w:val="000000"/>
          <w:sz w:val="22"/>
          <w:szCs w:val="22"/>
          <w:rtl w:val="0"/>
        </w:rPr>
        <w:t xml:space="preserve">y petición de apoyo institucional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Calibri" w:cs="Calibri" w:eastAsia="Calibri" w:hAnsi="Calibri"/>
          <w:rtl w:val="0"/>
        </w:rPr>
        <w:t xml:space="preserve">Excmo. Sr. Alcalde:</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Desde la Coordinadora </w:t>
      </w:r>
      <w:commentRangeStart w:id="1"/>
      <w:r w:rsidDel="00000000" w:rsidR="00000000" w:rsidRPr="00000000">
        <w:rPr>
          <w:rtl w:val="0"/>
        </w:rPr>
        <w:t xml:space="preserve">UMA </w:t>
      </w:r>
      <w:ins w:author="Patricia García Leiva" w:id="0" w:date="2025-05-28T18:51:08Z">
        <w:r w:rsidDel="00000000" w:rsidR="00000000" w:rsidRPr="00000000">
          <w:rPr>
            <w:rtl w:val="0"/>
          </w:rPr>
          <w:t xml:space="preserve">x </w:t>
        </w:r>
      </w:ins>
      <w:del w:author="Patricia García Leiva" w:id="0" w:date="2025-05-28T18:51:08Z">
        <w:r w:rsidDel="00000000" w:rsidR="00000000" w:rsidRPr="00000000">
          <w:rPr>
            <w:rtl w:val="0"/>
          </w:rPr>
          <w:delText xml:space="preserve">por</w:delText>
        </w:r>
      </w:del>
      <w:r w:rsidDel="00000000" w:rsidR="00000000" w:rsidRPr="00000000">
        <w:rPr>
          <w:rtl w:val="0"/>
        </w:rPr>
        <w:t xml:space="preserve"> la Pública</w:t>
      </w:r>
      <w:commentRangeEnd w:id="1"/>
      <w:r w:rsidDel="00000000" w:rsidR="00000000" w:rsidRPr="00000000">
        <w:commentReference w:id="1"/>
      </w:r>
      <w:r w:rsidDel="00000000" w:rsidR="00000000" w:rsidRPr="00000000">
        <w:rPr>
          <w:rtl w:val="0"/>
        </w:rPr>
        <w:t xml:space="preserve">, conformada por colectivos y sindicatos de la comunidad universitaria, queremos trasladar nuestra profunda preocupación por la grave situación que atraviesa la Universidad de Málaga. Agradecemos su disposición a escuchar y entendemos esta interlocución como una oportunidad para defender con firmeza una universidad pública fuerte, dig</w:t>
      </w:r>
      <w:commentRangeStart w:id="2"/>
      <w:r w:rsidDel="00000000" w:rsidR="00000000" w:rsidRPr="00000000">
        <w:rPr>
          <w:rtl w:val="0"/>
        </w:rPr>
        <w:t xml:space="preserve">na </w:t>
      </w:r>
      <w:ins w:author="Patricia García Leiva" w:id="1" w:date="2025-05-28T18:51:40Z">
        <w:r w:rsidDel="00000000" w:rsidR="00000000" w:rsidRPr="00000000">
          <w:rPr>
            <w:rtl w:val="0"/>
          </w:rPr>
          <w:t xml:space="preserve">e inclusiva</w:t>
        </w:r>
        <w:commentRangeEnd w:id="2"/>
        <w:r w:rsidDel="00000000" w:rsidR="00000000" w:rsidRPr="00000000">
          <w:commentReference w:id="2"/>
        </w:r>
        <w:r w:rsidDel="00000000" w:rsidR="00000000" w:rsidRPr="00000000">
          <w:rPr>
            <w:rtl w:val="0"/>
          </w:rPr>
          <w:t xml:space="preserve"> </w:t>
        </w:r>
      </w:ins>
      <w:del w:author="Patricia García Leiva" w:id="1" w:date="2025-05-28T18:51:40Z">
        <w:r w:rsidDel="00000000" w:rsidR="00000000" w:rsidRPr="00000000">
          <w:rPr>
            <w:rtl w:val="0"/>
          </w:rPr>
          <w:delText xml:space="preserve">y transformadora</w:delText>
        </w:r>
      </w:del>
      <w:r w:rsidDel="00000000" w:rsidR="00000000" w:rsidRPr="00000000">
        <w:rPr>
          <w:rtl w:val="0"/>
        </w:rPr>
        <w:t xml:space="preserve">. Lo hacemos desde una posición autónoma, con voluntad clara de transformación estructural y con el convencimiento de que quienes sostenemos la universidad pública debemos ser escuchados y respetados. </w:t>
      </w:r>
      <w:commentRangeStart w:id="3"/>
      <w:r w:rsidDel="00000000" w:rsidR="00000000" w:rsidRPr="00000000">
        <w:rPr>
          <w:rtl w:val="0"/>
        </w:rPr>
        <w:t xml:space="preserve">La UMA sufre una crisis estructural resultado de una infrafinanciación crónica por parte de la Junta de Andalucía y el incumplimiento del programa electoral del actual equipo rectoral.</w:t>
      </w:r>
      <w:commentRangeEnd w:id="3"/>
      <w:r w:rsidDel="00000000" w:rsidR="00000000" w:rsidRPr="00000000">
        <w:commentReference w:id="3"/>
      </w:r>
      <w:r w:rsidDel="00000000" w:rsidR="00000000" w:rsidRPr="00000000">
        <w:rPr>
          <w:rtl w:val="0"/>
        </w:rPr>
        <w:t xml:space="preserve"> Esta combinación está provocando un deterioro profundo de las condiciones laborales, académicas y sociales en nuestra institución.</w:t>
      </w:r>
    </w:p>
    <w:p w:rsidR="00000000" w:rsidDel="00000000" w:rsidP="00000000" w:rsidRDefault="00000000" w:rsidRPr="00000000" w14:paraId="00000008">
      <w:pPr>
        <w:pStyle w:val="Heading3"/>
        <w:jc w:val="both"/>
        <w:rPr/>
      </w:pPr>
      <w:r w:rsidDel="00000000" w:rsidR="00000000" w:rsidRPr="00000000">
        <w:rPr>
          <w:rtl w:val="0"/>
        </w:rPr>
        <w:t xml:space="preserve">1. Infrafinanciación crónica de la UMA</w:t>
      </w:r>
    </w:p>
    <w:p w:rsidR="00000000" w:rsidDel="00000000" w:rsidP="00000000" w:rsidRDefault="00000000" w:rsidRPr="00000000" w14:paraId="00000009">
      <w:pPr>
        <w:jc w:val="both"/>
        <w:rPr/>
      </w:pPr>
      <w:r w:rsidDel="00000000" w:rsidR="00000000" w:rsidRPr="00000000">
        <w:rPr>
          <w:rtl w:val="0"/>
        </w:rPr>
        <w:t xml:space="preserve">Desde el año 2012, la financiación autonómica destinada a la Universidad de Málaga ha descendido de manera sistemática: del 15,2% del total del sistema universitario andaluz en 2012 al 13,8% en 2024, a pesar de que la UMA ha mantenido un porcentaje de estudiantes estable en torno al 15,1%. Esta bajada no responde a criterios objetivos de actividad ni resultados, y ha generado una infrafinanciación acumulada de 216,5 millones de euros desde 2013. Solo en 2025, la UMA habría recibido 21,2 millones de euros adicionales si se hubiese mantenido el porcentaje de financiación de 2012. </w:t>
      </w:r>
      <w:ins w:author="Patricia García Leiva" w:id="2" w:date="2025-05-28T19:22:04Z">
        <w:r w:rsidDel="00000000" w:rsidR="00000000" w:rsidRPr="00000000">
          <w:rPr>
            <w:rtl w:val="0"/>
          </w:rPr>
          <w:t xml:space="preserve">E</w:t>
        </w:r>
        <w:r w:rsidDel="00000000" w:rsidR="00000000" w:rsidRPr="00000000">
          <w:fldChar w:fldCharType="begin"/>
        </w:r>
        <w:r w:rsidDel="00000000" w:rsidR="00000000" w:rsidRPr="00000000">
          <w:instrText xml:space="preserve">HYPERLINK "https://www.fundacioncyd.org/publicaciones/informe-cyd/"</w:instrText>
        </w:r>
        <w:r w:rsidDel="00000000" w:rsidR="00000000" w:rsidRPr="00000000">
          <w:fldChar w:fldCharType="separate"/>
        </w:r>
        <w:r w:rsidDel="00000000" w:rsidR="00000000" w:rsidRPr="00000000">
          <w:rPr>
            <w:rtl w:val="0"/>
          </w:rPr>
          <w:t xml:space="preserve">stos datos se han extra</w:t>
        </w:r>
        <w:r w:rsidDel="00000000" w:rsidR="00000000" w:rsidRPr="00000000">
          <w:fldChar w:fldCharType="end"/>
        </w:r>
        <w:r w:rsidDel="00000000" w:rsidR="00000000" w:rsidRPr="00000000">
          <w:fldChar w:fldCharType="begin"/>
        </w:r>
        <w:r w:rsidDel="00000000" w:rsidR="00000000" w:rsidRPr="00000000">
          <w:instrText xml:space="preserve">HYPERLINK "https://www.fundacioncyd.org/publicaciones/informe-cyd/"</w:instrText>
        </w:r>
        <w:r w:rsidDel="00000000" w:rsidR="00000000" w:rsidRPr="00000000">
          <w:fldChar w:fldCharType="separate"/>
        </w:r>
        <w:r w:rsidDel="00000000" w:rsidR="00000000" w:rsidRPr="00000000">
          <w:rPr>
            <w:rtl w:val="0"/>
          </w:rPr>
          <w:t xml:space="preserve">ído de los informes anuales de la Fundación CYD.</w:t>
        </w:r>
        <w:r w:rsidDel="00000000" w:rsidR="00000000" w:rsidRPr="00000000">
          <w:fldChar w:fldCharType="end"/>
        </w:r>
      </w:ins>
      <w:r w:rsidDel="00000000" w:rsidR="00000000" w:rsidRPr="00000000">
        <w:rPr>
          <w:rtl w:val="0"/>
        </w:rPr>
      </w:r>
    </w:p>
    <w:p w:rsidR="00000000" w:rsidDel="00000000" w:rsidP="00000000" w:rsidRDefault="00000000" w:rsidRPr="00000000" w14:paraId="0000000A">
      <w:pPr>
        <w:jc w:val="center"/>
        <w:rPr/>
      </w:pPr>
      <w:commentRangeStart w:id="4"/>
      <w:commentRangeStart w:id="5"/>
      <w:r w:rsidDel="00000000" w:rsidR="00000000" w:rsidRPr="00000000">
        <w:rPr/>
        <w:drawing>
          <wp:inline distB="0" distT="0" distL="114300" distR="114300">
            <wp:extent cx="3377758" cy="2052638"/>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77758" cy="2052638"/>
                    </a:xfrm>
                    <a:prstGeom prst="rect"/>
                    <a:ln/>
                  </pic:spPr>
                </pic:pic>
              </a:graphicData>
            </a:graphic>
          </wp:inline>
        </w:drawing>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B">
      <w:pPr>
        <w:jc w:val="both"/>
        <w:rPr>
          <w:ins w:author="Patricia García Leiva" w:id="3" w:date="2025-05-28T19:29:29Z"/>
        </w:rPr>
      </w:pPr>
      <w:ins w:author="Patricia García Leiva" w:id="3" w:date="2025-05-28T19:29:29Z">
        <w:r w:rsidDel="00000000" w:rsidR="00000000" w:rsidRPr="00000000">
          <w:rPr>
            <w:rtl w:val="0"/>
          </w:rPr>
        </w:r>
      </w:ins>
    </w:p>
    <w:p w:rsidR="00000000" w:rsidDel="00000000" w:rsidP="00000000" w:rsidRDefault="00000000" w:rsidRPr="00000000" w14:paraId="0000000C">
      <w:pPr>
        <w:jc w:val="both"/>
        <w:rPr>
          <w:ins w:author="Patricia García Leiva" w:id="3" w:date="2025-05-28T19:29:29Z"/>
        </w:rPr>
      </w:pPr>
      <w:ins w:author="Patricia García Leiva" w:id="3" w:date="2025-05-28T19:29:29Z">
        <w:r w:rsidDel="00000000" w:rsidR="00000000" w:rsidRPr="00000000">
          <w:rPr>
            <w:rtl w:val="0"/>
          </w:rPr>
          <w:t xml:space="preserve">Gr</w:t>
        </w:r>
        <w:r w:rsidDel="00000000" w:rsidR="00000000" w:rsidRPr="00000000">
          <w:rPr>
            <w:rtl w:val="0"/>
          </w:rPr>
          <w:t xml:space="preserve">áfico nº1. Evolución de la financiación de la UMA. Fuente: presupuestos de la Universidad de Málaga</w:t>
        </w:r>
        <w:r w:rsidDel="00000000" w:rsidR="00000000" w:rsidRPr="00000000">
          <w:rPr>
            <w:rtl w:val="0"/>
          </w:rPr>
        </w:r>
      </w:ins>
    </w:p>
    <w:p w:rsidR="00000000" w:rsidDel="00000000" w:rsidP="00000000" w:rsidRDefault="00000000" w:rsidRPr="00000000" w14:paraId="0000000D">
      <w:pPr>
        <w:jc w:val="both"/>
        <w:rPr>
          <w:ins w:author="Patricia García Leiva" w:id="8" w:date="2025-05-28T19:18:33Z"/>
        </w:rPr>
      </w:pPr>
      <w:r w:rsidDel="00000000" w:rsidR="00000000" w:rsidRPr="00000000">
        <w:rPr>
          <w:rtl w:val="0"/>
        </w:rPr>
        <w:t xml:space="preserve">Además, Andalucía es la única comunidad autónoma con una capacidad de financiación negativa y una tasa de ahorro bruta prácticamente nula, según el informe </w:t>
      </w:r>
      <w:ins w:author="Patricia García Leiva" w:id="4" w:date="2025-05-28T19:16:10Z">
        <w:r w:rsidDel="00000000" w:rsidR="00000000" w:rsidRPr="00000000">
          <w:rPr>
            <w:rtl w:val="0"/>
          </w:rPr>
          <w:t xml:space="preserve">de la </w:t>
        </w:r>
      </w:ins>
      <w:ins w:author="Patricia García Leiva" w:id="5" w:date="2025-05-28T19:17:11Z">
        <w:r w:rsidDel="00000000" w:rsidR="00000000" w:rsidRPr="00000000">
          <w:fldChar w:fldCharType="begin"/>
        </w:r>
        <w:r w:rsidDel="00000000" w:rsidR="00000000" w:rsidRPr="00000000">
          <w:instrText xml:space="preserve">HYPERLINK "https://www.fundacioncyd.org/publicaciones-cyd/informe-cyd-2024/"</w:instrText>
        </w:r>
        <w:r w:rsidDel="00000000" w:rsidR="00000000" w:rsidRPr="00000000">
          <w:fldChar w:fldCharType="separate"/>
        </w:r>
        <w:r w:rsidDel="00000000" w:rsidR="00000000" w:rsidRPr="00000000">
          <w:rPr>
            <w:color w:val="1155cc"/>
            <w:u w:val="single"/>
            <w:rtl w:val="0"/>
          </w:rPr>
          <w:t xml:space="preserve">Fundaci</w:t>
        </w:r>
        <w:r w:rsidDel="00000000" w:rsidR="00000000" w:rsidRPr="00000000">
          <w:fldChar w:fldCharType="end"/>
        </w:r>
      </w:ins>
      <w:ins w:author="Patricia García Leiva" w:id="4" w:date="2025-05-28T19:16:10Z"/>
      <w:ins w:author="Patricia García Leiva" w:id="5" w:date="2025-05-28T19:17:11Z">
        <w:r w:rsidDel="00000000" w:rsidR="00000000" w:rsidRPr="00000000">
          <w:fldChar w:fldCharType="begin"/>
        </w:r>
        <w:r w:rsidDel="00000000" w:rsidR="00000000" w:rsidRPr="00000000">
          <w:instrText xml:space="preserve">HYPERLINK "https://www.fundacioncyd.org/publicaciones-cyd/informe-cyd-2024/"</w:instrText>
        </w:r>
        <w:r w:rsidDel="00000000" w:rsidR="00000000" w:rsidRPr="00000000">
          <w:fldChar w:fldCharType="separate"/>
        </w:r>
        <w:r w:rsidDel="00000000" w:rsidR="00000000" w:rsidRPr="00000000">
          <w:rPr>
            <w:color w:val="1155cc"/>
            <w:u w:val="single"/>
            <w:rtl w:val="0"/>
          </w:rPr>
          <w:t xml:space="preserve">ón </w:t>
        </w:r>
        <w:r w:rsidDel="00000000" w:rsidR="00000000" w:rsidRPr="00000000">
          <w:fldChar w:fldCharType="end"/>
        </w:r>
      </w:ins>
      <w:ins w:author="Patricia García Leiva" w:id="4" w:date="2025-05-28T19:16:10Z"/>
      <w:ins w:author="Patricia García Leiva" w:id="5" w:date="2025-05-28T19:17:11Z">
        <w:r w:rsidDel="00000000" w:rsidR="00000000" w:rsidRPr="00000000">
          <w:fldChar w:fldCharType="begin"/>
        </w:r>
        <w:r w:rsidDel="00000000" w:rsidR="00000000" w:rsidRPr="00000000">
          <w:instrText xml:space="preserve">HYPERLINK "https://www.fundacioncyd.org/publicaciones-cyd/informe-cyd-2024/"</w:instrText>
        </w:r>
        <w:r w:rsidDel="00000000" w:rsidR="00000000" w:rsidRPr="00000000">
          <w:fldChar w:fldCharType="separate"/>
        </w:r>
        <w:r w:rsidDel="00000000" w:rsidR="00000000" w:rsidRPr="00000000">
          <w:rPr>
            <w:color w:val="1155cc"/>
            <w:u w:val="single"/>
            <w:rtl w:val="0"/>
          </w:rPr>
          <w:t xml:space="preserve">CYD </w:t>
        </w:r>
        <w:r w:rsidDel="00000000" w:rsidR="00000000" w:rsidRPr="00000000">
          <w:fldChar w:fldCharType="end"/>
        </w:r>
      </w:ins>
      <w:ins w:author="Patricia García Leiva" w:id="6" w:date="2025-05-28T19:16:18Z"/>
      <w:ins w:author="Patricia García Leiva" w:id="5" w:date="2025-05-28T19:17:11Z">
        <w:r w:rsidDel="00000000" w:rsidR="00000000" w:rsidRPr="00000000">
          <w:fldChar w:fldCharType="begin"/>
        </w:r>
        <w:r w:rsidDel="00000000" w:rsidR="00000000" w:rsidRPr="00000000">
          <w:instrText xml:space="preserve">HYPERLINK "https://www.fundacioncyd.org/publicaciones-cyd/informe-cyd-2024/"</w:instrText>
        </w:r>
        <w:r w:rsidDel="00000000" w:rsidR="00000000" w:rsidRPr="00000000">
          <w:fldChar w:fldCharType="separate"/>
        </w:r>
        <w:r w:rsidDel="00000000" w:rsidR="00000000" w:rsidRPr="00000000">
          <w:rPr>
            <w:color w:val="1155cc"/>
            <w:u w:val="single"/>
            <w:rtl w:val="0"/>
          </w:rPr>
          <w:t xml:space="preserve">del</w:t>
        </w:r>
        <w:r w:rsidDel="00000000" w:rsidR="00000000" w:rsidRPr="00000000">
          <w:fldChar w:fldCharType="end"/>
        </w:r>
      </w:ins>
      <w:ins w:author="Patricia García Leiva" w:id="6" w:date="2025-05-28T19:16:18Z">
        <w:r w:rsidDel="00000000" w:rsidR="00000000" w:rsidRPr="00000000">
          <w:rPr>
            <w:rtl w:val="0"/>
          </w:rPr>
          <w:t xml:space="preserve"> año </w:t>
        </w:r>
      </w:ins>
      <w:commentRangeStart w:id="6"/>
      <w:r w:rsidDel="00000000" w:rsidR="00000000" w:rsidRPr="00000000">
        <w:rPr>
          <w:rtl w:val="0"/>
        </w:rPr>
        <w:t xml:space="preserve">202</w:t>
      </w:r>
      <w:ins w:author="Patricia García Leiva" w:id="7" w:date="2025-05-28T19:14:43Z">
        <w:r w:rsidDel="00000000" w:rsidR="00000000" w:rsidRPr="00000000">
          <w:rPr>
            <w:rtl w:val="0"/>
          </w:rPr>
          <w:t xml:space="preserve">4</w:t>
        </w:r>
      </w:ins>
      <w:del w:author="Patricia García Leiva" w:id="7" w:date="2025-05-28T19:14:43Z">
        <w:r w:rsidDel="00000000" w:rsidR="00000000" w:rsidRPr="00000000">
          <w:rPr>
            <w:rtl w:val="0"/>
          </w:rPr>
          <w:delText xml:space="preserve">2</w:delText>
        </w:r>
      </w:del>
      <w:ins w:author="Patricia García Leiva" w:id="7" w:date="2025-05-28T19:14:43Z">
        <w:commentRangeEnd w:id="6"/>
        <w:r w:rsidDel="00000000" w:rsidR="00000000" w:rsidRPr="00000000">
          <w:commentReference w:id="6"/>
        </w:r>
        <w:r w:rsidDel="00000000" w:rsidR="00000000" w:rsidRPr="00000000">
          <w:rPr>
            <w:rtl w:val="0"/>
          </w:rPr>
          <w:t xml:space="preserve"> </w:t>
        </w:r>
        <w:r w:rsidDel="00000000" w:rsidR="00000000" w:rsidRPr="00000000">
          <w:rPr>
            <w:rtl w:val="0"/>
          </w:rPr>
          <w:t xml:space="preserve"> </w:t>
        </w:r>
      </w:ins>
      <w:r w:rsidDel="00000000" w:rsidR="00000000" w:rsidRPr="00000000">
        <w:rPr>
          <w:rtl w:val="0"/>
        </w:rPr>
        <w:t xml:space="preserve">.</w:t>
      </w:r>
      <w:ins w:author="Patricia García Leiva" w:id="8" w:date="2025-05-28T19:18:33Z">
        <w:r w:rsidDel="00000000" w:rsidR="00000000" w:rsidRPr="00000000">
          <w:rPr>
            <w:rtl w:val="0"/>
          </w:rPr>
        </w:r>
      </w:ins>
    </w:p>
    <w:p w:rsidR="00000000" w:rsidDel="00000000" w:rsidP="00000000" w:rsidRDefault="00000000" w:rsidRPr="00000000" w14:paraId="0000000E">
      <w:pPr>
        <w:jc w:val="both"/>
        <w:rPr>
          <w:ins w:author="Patricia García Leiva" w:id="8" w:date="2025-05-28T19:18:33Z"/>
        </w:rPr>
      </w:pPr>
      <w:ins w:author="Patricia García Leiva" w:id="8" w:date="2025-05-28T19:18:33Z">
        <w:r w:rsidDel="00000000" w:rsidR="00000000" w:rsidRPr="00000000">
          <w:rPr>
            <w:rtl w:val="0"/>
          </w:rPr>
          <w:t xml:space="preserve">Gr</w:t>
        </w:r>
        <w:r w:rsidDel="00000000" w:rsidR="00000000" w:rsidRPr="00000000">
          <w:rPr>
            <w:rtl w:val="0"/>
          </w:rPr>
          <w:t xml:space="preserve">áfico añadido por si se quiere poner que alude a la situación de Andalucía</w:t>
        </w:r>
      </w:ins>
    </w:p>
    <w:p w:rsidR="00000000" w:rsidDel="00000000" w:rsidP="00000000" w:rsidRDefault="00000000" w:rsidRPr="00000000" w14:paraId="0000000F">
      <w:pPr>
        <w:jc w:val="both"/>
        <w:rPr/>
      </w:pPr>
      <w:r w:rsidDel="00000000" w:rsidR="00000000" w:rsidRPr="00000000">
        <w:rPr>
          <w:rtl w:val="0"/>
        </w:rPr>
      </w:r>
      <w:ins w:author="Patricia García Leiva" w:id="9" w:date="2025-05-28T19:19:04Z">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3765716" cy="5582431"/>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65716" cy="5582431"/>
                      </a:xfrm>
                      <a:prstGeom prst="rect"/>
                      <a:ln/>
                    </pic:spPr>
                  </pic:pic>
                </a:graphicData>
              </a:graphic>
            </wp:anchor>
          </w:drawing>
        </w:r>
      </w:ins>
    </w:p>
    <w:p w:rsidR="00000000" w:rsidDel="00000000" w:rsidP="00000000" w:rsidRDefault="00000000" w:rsidRPr="00000000" w14:paraId="00000010">
      <w:pPr>
        <w:jc w:val="center"/>
        <w:rPr>
          <w:ins w:author="Patricia García Leiva" w:id="10" w:date="2025-05-28T19:30:55Z"/>
        </w:rPr>
      </w:pPr>
      <w:ins w:author="Patricia García Leiva" w:id="10" w:date="2025-05-28T19:30:55Z">
        <w:r w:rsidDel="00000000" w:rsidR="00000000" w:rsidRPr="00000000">
          <w:rPr>
            <w:rtl w:val="0"/>
          </w:rPr>
        </w:r>
      </w:ins>
    </w:p>
    <w:p w:rsidR="00000000" w:rsidDel="00000000" w:rsidP="00000000" w:rsidRDefault="00000000" w:rsidRPr="00000000" w14:paraId="00000011">
      <w:pPr>
        <w:jc w:val="center"/>
        <w:rPr>
          <w:ins w:author="Patricia García Leiva" w:id="10" w:date="2025-05-28T19:30:55Z"/>
        </w:rPr>
      </w:pPr>
      <w:ins w:author="Patricia García Leiva" w:id="10" w:date="2025-05-28T19:30:55Z">
        <w:r w:rsidDel="00000000" w:rsidR="00000000" w:rsidRPr="00000000">
          <w:rPr>
            <w:rtl w:val="0"/>
          </w:rPr>
        </w:r>
      </w:ins>
    </w:p>
    <w:p w:rsidR="00000000" w:rsidDel="00000000" w:rsidP="00000000" w:rsidRDefault="00000000" w:rsidRPr="00000000" w14:paraId="00000012">
      <w:pPr>
        <w:jc w:val="center"/>
        <w:rPr>
          <w:ins w:author="Patricia García Leiva" w:id="10" w:date="2025-05-28T19:30:55Z"/>
        </w:rPr>
      </w:pPr>
      <w:del w:author="Patricia García Leiva" w:id="10" w:date="2025-05-28T19:30:55Z">
        <w:commentRangeStart w:id="7"/>
        <w:commentRangeStart w:id="8"/>
        <w:r w:rsidDel="00000000" w:rsidR="00000000" w:rsidRPr="00000000">
          <w:rPr/>
          <w:drawing>
            <wp:inline distB="0" distT="0" distL="114300" distR="114300">
              <wp:extent cx="5038738" cy="317545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38738" cy="3175455"/>
                      </a:xfrm>
                      <a:prstGeom prst="rect"/>
                      <a:ln/>
                    </pic:spPr>
                  </pic:pic>
                </a:graphicData>
              </a:graphic>
            </wp:inline>
          </w:drawing>
        </w:r>
      </w:del>
      <w:ins w:author="Patricia García Leiva" w:id="10" w:date="2025-05-28T19:30:55Z">
        <w:commentRangeEnd w:id="7"/>
        <w:r w:rsidDel="00000000" w:rsidR="00000000" w:rsidRPr="00000000">
          <w:commentReference w:id="7"/>
        </w:r>
        <w:commentRangeEnd w:id="8"/>
        <w:r w:rsidDel="00000000" w:rsidR="00000000" w:rsidRPr="00000000">
          <w:commentReference w:id="8"/>
        </w:r>
        <w:r w:rsidDel="00000000" w:rsidR="00000000" w:rsidRPr="00000000">
          <w:rPr>
            <w:rtl w:val="0"/>
          </w:rPr>
        </w:r>
      </w:ins>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pStyle w:val="Heading3"/>
        <w:jc w:val="both"/>
        <w:rPr>
          <w:ins w:author="Patricia García Leiva" w:id="11" w:date="2025-05-28T19:31:11Z"/>
        </w:rPr>
      </w:pPr>
      <w:ins w:author="Patricia García Leiva" w:id="11" w:date="2025-05-28T19:31:11Z">
        <w:r w:rsidDel="00000000" w:rsidR="00000000" w:rsidRPr="00000000">
          <w:rPr>
            <w:rtl w:val="0"/>
          </w:rPr>
        </w:r>
      </w:ins>
    </w:p>
    <w:p w:rsidR="00000000" w:rsidDel="00000000" w:rsidP="00000000" w:rsidRDefault="00000000" w:rsidRPr="00000000" w14:paraId="00000015">
      <w:pPr>
        <w:pStyle w:val="Heading3"/>
        <w:jc w:val="both"/>
        <w:rPr>
          <w:ins w:author="Patricia García Leiva" w:id="11" w:date="2025-05-28T19:31:11Z"/>
        </w:rPr>
      </w:pPr>
      <w:ins w:author="Patricia García Leiva" w:id="11" w:date="2025-05-28T19:31:11Z">
        <w:r w:rsidDel="00000000" w:rsidR="00000000" w:rsidRPr="00000000">
          <w:rPr>
            <w:rtl w:val="0"/>
          </w:rPr>
        </w:r>
      </w:ins>
    </w:p>
    <w:p w:rsidR="00000000" w:rsidDel="00000000" w:rsidP="00000000" w:rsidRDefault="00000000" w:rsidRPr="00000000" w14:paraId="00000016">
      <w:pPr>
        <w:pStyle w:val="Heading3"/>
        <w:jc w:val="both"/>
        <w:rPr>
          <w:ins w:author="Patricia García Leiva" w:id="11" w:date="2025-05-28T19:31:11Z"/>
        </w:rPr>
      </w:pPr>
      <w:ins w:author="Patricia García Leiva" w:id="11" w:date="2025-05-28T19:31:11Z">
        <w:r w:rsidDel="00000000" w:rsidR="00000000" w:rsidRPr="00000000">
          <w:rPr>
            <w:rtl w:val="0"/>
          </w:rPr>
        </w:r>
      </w:ins>
    </w:p>
    <w:p w:rsidR="00000000" w:rsidDel="00000000" w:rsidP="00000000" w:rsidRDefault="00000000" w:rsidRPr="00000000" w14:paraId="00000017">
      <w:pPr>
        <w:pStyle w:val="Heading3"/>
        <w:jc w:val="both"/>
        <w:rPr>
          <w:ins w:author="Patricia García Leiva" w:id="11" w:date="2025-05-28T19:31:11Z"/>
        </w:rPr>
      </w:pPr>
      <w:ins w:author="Patricia García Leiva" w:id="11" w:date="2025-05-28T19:31:11Z">
        <w:r w:rsidDel="00000000" w:rsidR="00000000" w:rsidRPr="00000000">
          <w:rPr>
            <w:rtl w:val="0"/>
          </w:rPr>
        </w:r>
      </w:ins>
    </w:p>
    <w:p w:rsidR="00000000" w:rsidDel="00000000" w:rsidP="00000000" w:rsidRDefault="00000000" w:rsidRPr="00000000" w14:paraId="00000018">
      <w:pPr>
        <w:pStyle w:val="Heading3"/>
        <w:jc w:val="both"/>
        <w:rPr/>
      </w:pPr>
      <w:r w:rsidDel="00000000" w:rsidR="00000000" w:rsidRPr="00000000">
        <w:rPr>
          <w:rtl w:val="0"/>
        </w:rPr>
        <w:t xml:space="preserve">2. Estrangulamiento presupuestario y presión sobre el gasto en personal</w:t>
      </w:r>
    </w:p>
    <w:p w:rsidR="00000000" w:rsidDel="00000000" w:rsidP="00000000" w:rsidRDefault="00000000" w:rsidRPr="00000000" w14:paraId="00000019">
      <w:pPr>
        <w:jc w:val="both"/>
        <w:rPr/>
      </w:pPr>
      <w:r w:rsidDel="00000000" w:rsidR="00000000" w:rsidRPr="00000000">
        <w:rPr>
          <w:rtl w:val="0"/>
        </w:rPr>
        <w:t xml:space="preserve">En 2024, la Junta de Andalucía asignó a la Universidad de Málaga un crédito de 214,5 millones de euros. Sin embargo, el gasto real en nóminas ascendió a 226 millones, generando un déficit de 11,5 millones. De cara a 2025, y con el incremento del 2,5% en los salarios públicos, se prevé que el gasto en personal alcance los 233,7 millones de euros, frente a un crédito inicial de solo 221,6 millones, lo que supone un nuevo déficit estimado de 12,1 millones. Esta situación se ve agravada por el envejecimiento de la plantilla: la mediana de edad del profesorado se sitúa en los 53 años y se prevén más de 250 jubilaciones entre 2025 y 2030. Sin una tasa de reposición adecuada, resulta inviable garantizar el relevo generacional necesario para sostener la calidad académica.</w:t>
      </w:r>
    </w:p>
    <w:p w:rsidR="00000000" w:rsidDel="00000000" w:rsidP="00000000" w:rsidRDefault="00000000" w:rsidRPr="00000000" w14:paraId="0000001A">
      <w:pPr>
        <w:jc w:val="both"/>
        <w:rPr>
          <w:ins w:author="Patricia García Leiva" w:id="12" w:date="2025-05-28T19:31:32Z"/>
        </w:rPr>
      </w:pPr>
      <w:commentRangeStart w:id="9"/>
      <w:r w:rsidDel="00000000" w:rsidR="00000000" w:rsidRPr="00000000">
        <w:rPr/>
        <w:drawing>
          <wp:inline distB="0" distT="0" distL="114300" distR="114300">
            <wp:extent cx="5486400" cy="1965081"/>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1965081"/>
                    </a:xfrm>
                    <a:prstGeom prst="rect"/>
                    <a:ln/>
                  </pic:spPr>
                </pic:pic>
              </a:graphicData>
            </a:graphic>
          </wp:inline>
        </w:drawing>
      </w:r>
      <w:ins w:author="Patricia García Leiva" w:id="12" w:date="2025-05-28T19:31:32Z">
        <w:commentRangeEnd w:id="9"/>
        <w:r w:rsidDel="00000000" w:rsidR="00000000" w:rsidRPr="00000000">
          <w:commentReference w:id="9"/>
        </w:r>
        <w:r w:rsidDel="00000000" w:rsidR="00000000" w:rsidRPr="00000000">
          <w:rPr>
            <w:rtl w:val="0"/>
          </w:rPr>
        </w:r>
      </w:ins>
    </w:p>
    <w:p w:rsidR="00000000" w:rsidDel="00000000" w:rsidP="00000000" w:rsidRDefault="00000000" w:rsidRPr="00000000" w14:paraId="0000001B">
      <w:pPr>
        <w:jc w:val="both"/>
        <w:rPr>
          <w:ins w:author="Patricia García Leiva" w:id="12" w:date="2025-05-28T19:31:32Z"/>
        </w:rPr>
      </w:pPr>
      <w:ins w:author="Patricia García Leiva" w:id="12" w:date="2025-05-28T19:31:32Z">
        <w:r w:rsidDel="00000000" w:rsidR="00000000" w:rsidRPr="00000000">
          <w:rPr>
            <w:rtl w:val="0"/>
          </w:rPr>
        </w:r>
      </w:ins>
    </w:p>
    <w:p w:rsidR="00000000" w:rsidDel="00000000" w:rsidP="00000000" w:rsidRDefault="00000000" w:rsidRPr="00000000" w14:paraId="0000001C">
      <w:pPr>
        <w:jc w:val="both"/>
        <w:rPr>
          <w:ins w:author="Patricia García Leiva" w:id="12" w:date="2025-05-28T19:31:32Z"/>
        </w:rPr>
      </w:pPr>
      <w:ins w:author="Patricia García Leiva" w:id="12" w:date="2025-05-28T19:31:32Z">
        <w:r w:rsidDel="00000000" w:rsidR="00000000" w:rsidRPr="00000000">
          <w:rPr>
            <w:rtl w:val="0"/>
          </w:rPr>
        </w:r>
      </w:ins>
    </w:p>
    <w:p w:rsidR="00000000" w:rsidDel="00000000" w:rsidP="00000000" w:rsidRDefault="00000000" w:rsidRPr="00000000" w14:paraId="0000001D">
      <w:pPr>
        <w:jc w:val="both"/>
        <w:rPr/>
      </w:pPr>
      <w:ins w:author="Patricia García Leiva" w:id="12" w:date="2025-05-28T19:31:32Z">
        <w:r w:rsidDel="00000000" w:rsidR="00000000" w:rsidRPr="00000000">
          <w:rPr>
            <w:rtl w:val="0"/>
          </w:rPr>
          <w:t xml:space="preserve">Gr</w:t>
        </w:r>
        <w:r w:rsidDel="00000000" w:rsidR="00000000" w:rsidRPr="00000000">
          <w:rPr>
            <w:rtl w:val="0"/>
          </w:rPr>
          <w:t xml:space="preserve">áfico nº3. Distribución de la edad del PDI. Fuente: equipo de gobierno de la Universidad de Málaga</w:t>
        </w:r>
      </w:ins>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0" distT="0" distL="114300" distR="114300">
            <wp:extent cx="4033838" cy="2406551"/>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33838" cy="240655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jc w:val="both"/>
        <w:rPr>
          <w:ins w:author="Patricia García Leiva" w:id="13" w:date="2025-05-28T19:27:31Z"/>
        </w:rPr>
      </w:pPr>
      <w:ins w:author="Patricia García Leiva" w:id="13" w:date="2025-05-28T19:27:31Z">
        <w:r w:rsidDel="00000000" w:rsidR="00000000" w:rsidRPr="00000000">
          <w:rPr>
            <w:rtl w:val="0"/>
          </w:rPr>
          <w:t xml:space="preserve">Gr</w:t>
        </w:r>
        <w:r w:rsidDel="00000000" w:rsidR="00000000" w:rsidRPr="00000000">
          <w:rPr>
            <w:rtl w:val="0"/>
          </w:rPr>
          <w:t xml:space="preserve">áfico nº4. </w:t>
        </w:r>
        <w:r w:rsidDel="00000000" w:rsidR="00000000" w:rsidRPr="00000000">
          <w:rPr>
            <w:rtl w:val="0"/>
          </w:rPr>
          <w:t xml:space="preserve">Evoluci</w:t>
        </w:r>
        <w:r w:rsidDel="00000000" w:rsidR="00000000" w:rsidRPr="00000000">
          <w:rPr>
            <w:rtl w:val="0"/>
          </w:rPr>
          <w:t xml:space="preserve">ón de la edad del PDI. Fuente: equipo de gobierno de la Universidad de Málaga</w:t>
        </w:r>
        <w:r w:rsidDel="00000000" w:rsidR="00000000" w:rsidRPr="00000000">
          <w:rPr>
            <w:rtl w:val="0"/>
          </w:rPr>
        </w:r>
      </w:ins>
    </w:p>
    <w:p w:rsidR="00000000" w:rsidDel="00000000" w:rsidP="00000000" w:rsidRDefault="00000000" w:rsidRPr="00000000" w14:paraId="00000020">
      <w:pPr>
        <w:pStyle w:val="Heading3"/>
        <w:jc w:val="both"/>
        <w:rPr>
          <w:ins w:author="Patricia García Leiva" w:id="13" w:date="2025-05-28T19:27:31Z"/>
        </w:rPr>
      </w:pPr>
      <w:ins w:author="Patricia García Leiva" w:id="13" w:date="2025-05-28T19:27:31Z">
        <w:r w:rsidDel="00000000" w:rsidR="00000000" w:rsidRPr="00000000">
          <w:rPr>
            <w:rtl w:val="0"/>
          </w:rPr>
        </w:r>
      </w:ins>
    </w:p>
    <w:p w:rsidR="00000000" w:rsidDel="00000000" w:rsidP="00000000" w:rsidRDefault="00000000" w:rsidRPr="00000000" w14:paraId="00000021">
      <w:pPr>
        <w:pStyle w:val="Heading3"/>
        <w:jc w:val="both"/>
        <w:rPr/>
      </w:pPr>
      <w:r w:rsidDel="00000000" w:rsidR="00000000" w:rsidRPr="00000000">
        <w:rPr>
          <w:rtl w:val="0"/>
        </w:rPr>
        <w:t xml:space="preserve">3. Plan de Ajuste: recortes estructurales y medidas de emergencia</w:t>
      </w:r>
    </w:p>
    <w:p w:rsidR="00000000" w:rsidDel="00000000" w:rsidP="00000000" w:rsidRDefault="00000000" w:rsidRPr="00000000" w14:paraId="00000022">
      <w:pPr>
        <w:jc w:val="both"/>
        <w:rPr/>
      </w:pPr>
      <w:r w:rsidDel="00000000" w:rsidR="00000000" w:rsidRPr="00000000">
        <w:rPr>
          <w:rtl w:val="0"/>
        </w:rPr>
        <w:t xml:space="preserve">Para poder hacer frente mínimamente a sus obligaciones básicas, la Universidad de Málaga se ha visto forzada a </w:t>
      </w:r>
      <w:ins w:author="Patricia García Leiva" w:id="14" w:date="2025-05-28T19:03:37Z">
        <w:r w:rsidDel="00000000" w:rsidR="00000000" w:rsidRPr="00000000">
          <w:rPr>
            <w:rtl w:val="0"/>
          </w:rPr>
          <w:t xml:space="preserve">aceptar </w:t>
        </w:r>
      </w:ins>
      <w:del w:author="Patricia García Leiva" w:id="14" w:date="2025-05-28T19:03:37Z">
        <w:r w:rsidDel="00000000" w:rsidR="00000000" w:rsidRPr="00000000">
          <w:rPr>
            <w:rtl w:val="0"/>
          </w:rPr>
          <w:delText xml:space="preserve">solicitar</w:delText>
        </w:r>
      </w:del>
      <w:r w:rsidDel="00000000" w:rsidR="00000000" w:rsidRPr="00000000">
        <w:rPr>
          <w:rtl w:val="0"/>
        </w:rPr>
        <w:t xml:space="preserve"> un préstamo de 48,5 millones de euros a la Junta de Andalucía, con un plan de amortización a 21 años</w:t>
      </w:r>
      <w:ins w:author="Patricia García Leiva" w:id="15" w:date="2025-05-28T19:04:09Z">
        <w:r w:rsidDel="00000000" w:rsidR="00000000" w:rsidRPr="00000000">
          <w:rPr>
            <w:rtl w:val="0"/>
          </w:rPr>
          <w:t xml:space="preserve"> y al 1% de inter</w:t>
        </w:r>
        <w:r w:rsidDel="00000000" w:rsidR="00000000" w:rsidRPr="00000000">
          <w:rPr>
            <w:rtl w:val="0"/>
          </w:rPr>
          <w:t xml:space="preserve">és</w:t>
        </w:r>
      </w:ins>
      <w:r w:rsidDel="00000000" w:rsidR="00000000" w:rsidRPr="00000000">
        <w:rPr>
          <w:rtl w:val="0"/>
        </w:rPr>
        <w:t xml:space="preserve">. Esta operación ha venido acompañada de un Plan de Ajuste drástico, cuyas medidas afectan gravemente al normal funcionamiento académico e investigador de la institución. Entre las principales restricciones impuestas destacan:</w:t>
      </w:r>
    </w:p>
    <w:p w:rsidR="00000000" w:rsidDel="00000000" w:rsidP="00000000" w:rsidRDefault="00000000" w:rsidRPr="00000000" w14:paraId="00000023">
      <w:pPr>
        <w:numPr>
          <w:ilvl w:val="0"/>
          <w:numId w:val="1"/>
        </w:numPr>
        <w:spacing w:after="0" w:afterAutospacing="0"/>
        <w:ind w:left="720" w:hanging="360"/>
        <w:rPr>
          <w:u w:val="none"/>
        </w:rPr>
      </w:pPr>
      <w:r w:rsidDel="00000000" w:rsidR="00000000" w:rsidRPr="00000000">
        <w:rPr>
          <w:rtl w:val="0"/>
        </w:rPr>
        <w:t xml:space="preserve">Tasas de reposición extremadamente limitadas: 15% para el Personal Docente e Investigador (PDI) en 2025 y 2026, y solo un 20% en 2027.</w:t>
      </w:r>
    </w:p>
    <w:p w:rsidR="00000000" w:rsidDel="00000000" w:rsidP="00000000" w:rsidRDefault="00000000" w:rsidRPr="00000000" w14:paraId="00000024">
      <w:pPr>
        <w:numPr>
          <w:ilvl w:val="0"/>
          <w:numId w:val="1"/>
        </w:numPr>
        <w:spacing w:after="0" w:afterAutospacing="0"/>
        <w:ind w:left="720" w:hanging="360"/>
        <w:rPr>
          <w:u w:val="none"/>
        </w:rPr>
      </w:pPr>
      <w:r w:rsidDel="00000000" w:rsidR="00000000" w:rsidRPr="00000000">
        <w:rPr>
          <w:rtl w:val="0"/>
        </w:rPr>
        <w:t xml:space="preserve">Recorte de contrataciones en el Personal Técnico, de Gestión y de Administración y Servicios (PTGAS), limitado al 30% de reposición.</w:t>
      </w:r>
    </w:p>
    <w:p w:rsidR="00000000" w:rsidDel="00000000" w:rsidP="00000000" w:rsidRDefault="00000000" w:rsidRPr="00000000" w14:paraId="00000025">
      <w:pPr>
        <w:numPr>
          <w:ilvl w:val="0"/>
          <w:numId w:val="1"/>
        </w:numPr>
        <w:spacing w:after="0" w:afterAutospacing="0"/>
        <w:ind w:left="720" w:hanging="360"/>
        <w:rPr>
          <w:u w:val="none"/>
        </w:rPr>
      </w:pPr>
      <w:r w:rsidDel="00000000" w:rsidR="00000000" w:rsidRPr="00000000">
        <w:rPr>
          <w:rtl w:val="0"/>
        </w:rPr>
        <w:t xml:space="preserve">Aumento de la carga docente por profesor, supresión de reducciones por edad y drástica limitación de nuevas plazas: en 2025/26 solo se convocarán 7 plazas</w:t>
      </w:r>
      <w:del w:author="Patricia García Leiva" w:id="16" w:date="2025-05-28T19:06:13Z">
        <w:r w:rsidDel="00000000" w:rsidR="00000000" w:rsidRPr="00000000">
          <w:rPr>
            <w:rtl w:val="0"/>
          </w:rPr>
          <w:delText xml:space="preserve">, </w:delText>
        </w:r>
      </w:del>
      <w:r w:rsidDel="00000000" w:rsidR="00000000" w:rsidRPr="00000000">
        <w:rPr>
          <w:rtl w:val="0"/>
        </w:rPr>
        <w:t xml:space="preserve">y se calcula que habrá aproximadamente </w:t>
      </w:r>
      <w:del w:author="Patricia García Leiva" w:id="17" w:date="2025-05-28T19:06:33Z">
        <w:r w:rsidDel="00000000" w:rsidR="00000000" w:rsidRPr="00000000">
          <w:rPr>
            <w:rtl w:val="0"/>
          </w:rPr>
          <w:delText xml:space="preserve"> </w:delText>
        </w:r>
      </w:del>
      <w:r w:rsidDel="00000000" w:rsidR="00000000" w:rsidRPr="00000000">
        <w:rPr>
          <w:rtl w:val="0"/>
        </w:rPr>
        <w:t xml:space="preserve">50 jubilaciones</w:t>
      </w:r>
      <w:del w:author="Patricia García Leiva" w:id="18" w:date="2025-05-28T19:06:21Z">
        <w:r w:rsidDel="00000000" w:rsidR="00000000" w:rsidRPr="00000000">
          <w:rPr>
            <w:rtl w:val="0"/>
          </w:rPr>
          <w:delText xml:space="preserve"> previstas</w:delText>
        </w:r>
      </w:del>
      <w:r w:rsidDel="00000000" w:rsidR="00000000" w:rsidRPr="00000000">
        <w:rPr>
          <w:rtl w:val="0"/>
        </w:rPr>
        <w:t xml:space="preserv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Eliminación de contrataciones por bajas temporales y restricciones al reconocimiento de tareas de investigación y gestión.</w:t>
      </w:r>
    </w:p>
    <w:p w:rsidR="00000000" w:rsidDel="00000000" w:rsidP="00000000" w:rsidRDefault="00000000" w:rsidRPr="00000000" w14:paraId="00000027">
      <w:pPr>
        <w:jc w:val="both"/>
        <w:rPr/>
      </w:pPr>
      <w:r w:rsidDel="00000000" w:rsidR="00000000" w:rsidRPr="00000000">
        <w:rPr>
          <w:rtl w:val="0"/>
        </w:rPr>
        <w:t xml:space="preserve">Estas medidas son claramente insostenibles y ponen en riesgo tanto la calidad como la continuidad de las funciones esenciales de la universidad. A ello se suma </w:t>
      </w:r>
      <w:ins w:author="Patricia García Leiva" w:id="19" w:date="2025-05-28T19:00:11Z">
        <w:r w:rsidDel="00000000" w:rsidR="00000000" w:rsidRPr="00000000">
          <w:rPr>
            <w:rtl w:val="0"/>
          </w:rPr>
          <w:t xml:space="preserve">que la Junta de Andaluc</w:t>
        </w:r>
        <w:r w:rsidDel="00000000" w:rsidR="00000000" w:rsidRPr="00000000">
          <w:rPr>
            <w:rtl w:val="0"/>
          </w:rPr>
          <w:t xml:space="preserve">ía en el año 2020 tomó 36 millones de euros del remanente de la Universidad de Málaga para e </w:t>
        </w:r>
      </w:ins>
      <w:del w:author="Patricia García Leiva" w:id="19" w:date="2025-05-28T19:00:11Z">
        <w:r w:rsidDel="00000000" w:rsidR="00000000" w:rsidRPr="00000000">
          <w:rPr>
            <w:rtl w:val="0"/>
          </w:rPr>
          <w:delText xml:space="preserve">una decisión especialmente lesiva: l</w:delText>
        </w:r>
        <w:commentRangeStart w:id="10"/>
        <w:r w:rsidDel="00000000" w:rsidR="00000000" w:rsidRPr="00000000">
          <w:rPr>
            <w:rtl w:val="0"/>
          </w:rPr>
          <w:delText xml:space="preserve">a Junta ha reclamado a la UMA 36 millones de euros procedentes de los remanentes de </w:delText>
        </w:r>
      </w:del>
      <w:r w:rsidDel="00000000" w:rsidR="00000000" w:rsidRPr="00000000">
        <w:rPr>
          <w:rtl w:val="0"/>
        </w:rPr>
        <w:t xml:space="preserve">los Fondos COVID</w:t>
      </w:r>
      <w:ins w:author="Patricia García Leiva" w:id="20" w:date="2025-05-28T19:01:50Z">
        <w:r w:rsidDel="00000000" w:rsidR="00000000" w:rsidRPr="00000000">
          <w:rPr>
            <w:rtl w:val="0"/>
          </w:rPr>
          <w:t xml:space="preserve">. Este </w:t>
        </w:r>
        <w:r w:rsidDel="00000000" w:rsidR="00000000" w:rsidRPr="00000000">
          <w:rPr>
            <w:rtl w:val="0"/>
          </w:rPr>
          <w:t xml:space="preserve">superávit</w:t>
        </w:r>
        <w:r w:rsidDel="00000000" w:rsidR="00000000" w:rsidRPr="00000000">
          <w:rPr>
            <w:rtl w:val="0"/>
          </w:rPr>
          <w:t xml:space="preserve"> que ten</w:t>
        </w:r>
        <w:r w:rsidDel="00000000" w:rsidR="00000000" w:rsidRPr="00000000">
          <w:rPr>
            <w:rtl w:val="0"/>
          </w:rPr>
          <w:t xml:space="preserve">ía la institución </w:t>
        </w:r>
      </w:ins>
      <w:del w:author="Patricia García Leiva" w:id="20" w:date="2025-05-28T19:01:50Z">
        <w:r w:rsidDel="00000000" w:rsidR="00000000" w:rsidRPr="00000000">
          <w:rPr>
            <w:rtl w:val="0"/>
          </w:rPr>
          <w:delText xml:space="preserve">, </w:delText>
        </w:r>
        <w:commentRangeEnd w:id="10"/>
        <w:r w:rsidDel="00000000" w:rsidR="00000000" w:rsidRPr="00000000">
          <w:commentReference w:id="10"/>
        </w:r>
        <w:r w:rsidDel="00000000" w:rsidR="00000000" w:rsidRPr="00000000">
          <w:rPr>
            <w:rtl w:val="0"/>
          </w:rPr>
          <w:delText xml:space="preserve">que</w:delText>
        </w:r>
      </w:del>
      <w:r w:rsidDel="00000000" w:rsidR="00000000" w:rsidRPr="00000000">
        <w:rPr>
          <w:rtl w:val="0"/>
        </w:rPr>
        <w:t xml:space="preserve"> estaba</w:t>
      </w:r>
      <w:del w:author="Patricia García Leiva" w:id="21" w:date="2025-05-28T19:02:10Z">
        <w:r w:rsidDel="00000000" w:rsidR="00000000" w:rsidRPr="00000000">
          <w:rPr>
            <w:rtl w:val="0"/>
          </w:rPr>
          <w:delText xml:space="preserve">n</w:delText>
        </w:r>
      </w:del>
      <w:r w:rsidDel="00000000" w:rsidR="00000000" w:rsidRPr="00000000">
        <w:rPr>
          <w:rtl w:val="0"/>
        </w:rPr>
        <w:t xml:space="preserve"> destinado</w:t>
      </w:r>
      <w:del w:author="Patricia García Leiva" w:id="22" w:date="2025-05-28T19:02:14Z">
        <w:r w:rsidDel="00000000" w:rsidR="00000000" w:rsidRPr="00000000">
          <w:rPr>
            <w:rtl w:val="0"/>
          </w:rPr>
          <w:delText xml:space="preserve">s</w:delText>
        </w:r>
      </w:del>
      <w:r w:rsidDel="00000000" w:rsidR="00000000" w:rsidRPr="00000000">
        <w:rPr>
          <w:rtl w:val="0"/>
        </w:rPr>
        <w:t xml:space="preserve"> a obras ya licitadas. </w:t>
      </w:r>
      <w:ins w:author="Patricia García Leiva" w:id="23" w:date="2025-05-28T19:02:25Z">
        <w:r w:rsidDel="00000000" w:rsidR="00000000" w:rsidRPr="00000000">
          <w:rPr>
            <w:rtl w:val="0"/>
          </w:rPr>
          <w:t xml:space="preserve">Por lo tanto,  la Junta se ha quedado con fondos de la UMA que luego incorpora en formato de pr</w:t>
        </w:r>
        <w:r w:rsidDel="00000000" w:rsidR="00000000" w:rsidRPr="00000000">
          <w:rPr>
            <w:rtl w:val="0"/>
          </w:rPr>
          <w:t xml:space="preserve">éstamo con intereses. </w:t>
        </w:r>
      </w:ins>
      <w:r w:rsidDel="00000000" w:rsidR="00000000" w:rsidRPr="00000000">
        <w:rPr>
          <w:rtl w:val="0"/>
        </w:rPr>
        <w:t xml:space="preserve">Esta </w:t>
      </w:r>
      <w:ins w:author="Patricia García Leiva" w:id="24" w:date="2025-05-28T19:03:14Z">
        <w:r w:rsidDel="00000000" w:rsidR="00000000" w:rsidRPr="00000000">
          <w:rPr>
            <w:rtl w:val="0"/>
          </w:rPr>
          <w:t xml:space="preserve">actuaci</w:t>
        </w:r>
        <w:r w:rsidDel="00000000" w:rsidR="00000000" w:rsidRPr="00000000">
          <w:rPr>
            <w:rtl w:val="0"/>
          </w:rPr>
          <w:t xml:space="preserve">ón </w:t>
        </w:r>
      </w:ins>
      <w:del w:author="Patricia García Leiva" w:id="24" w:date="2025-05-28T19:03:14Z">
        <w:r w:rsidDel="00000000" w:rsidR="00000000" w:rsidRPr="00000000">
          <w:rPr>
            <w:rtl w:val="0"/>
          </w:rPr>
          <w:delText xml:space="preserve">medida </w:delText>
        </w:r>
      </w:del>
      <w:r w:rsidDel="00000000" w:rsidR="00000000" w:rsidRPr="00000000">
        <w:rPr>
          <w:rtl w:val="0"/>
        </w:rPr>
        <w:t xml:space="preserve">compromete gravemente la capacidad de inversión y desarrollo estratégico de la universidad.</w:t>
      </w:r>
    </w:p>
    <w:p w:rsidR="00000000" w:rsidDel="00000000" w:rsidP="00000000" w:rsidRDefault="00000000" w:rsidRPr="00000000" w14:paraId="00000028">
      <w:pPr>
        <w:pStyle w:val="Heading3"/>
        <w:jc w:val="both"/>
        <w:rPr/>
      </w:pPr>
      <w:r w:rsidDel="00000000" w:rsidR="00000000" w:rsidRPr="00000000">
        <w:rPr>
          <w:rtl w:val="0"/>
        </w:rPr>
        <w:t xml:space="preserve">4. Impacto de los recortes en el estudiantado, la docencia, la investigación y la transferencia</w:t>
      </w:r>
    </w:p>
    <w:p w:rsidR="00000000" w:rsidDel="00000000" w:rsidP="00000000" w:rsidRDefault="00000000" w:rsidRPr="00000000" w14:paraId="00000029">
      <w:pPr>
        <w:jc w:val="both"/>
        <w:rPr/>
      </w:pPr>
      <w:r w:rsidDel="00000000" w:rsidR="00000000" w:rsidRPr="00000000">
        <w:rPr>
          <w:rtl w:val="0"/>
        </w:rPr>
        <w:t xml:space="preserve">Las medidas de ajuste impuestas a la Universidad de Málaga no solo afectan a su estructura interna, sino que tienen un impacto directo en la calidad del servicio que presta a su estudiantado y a la sociedad. La reducción de recursos compromete la planificación docente, impide la cobertura ágil de bajas, limita la creación de nuevas plazas</w:t>
      </w:r>
      <w:ins w:author="Patricia García Leiva" w:id="25" w:date="2025-05-28T19:08:53Z">
        <w:r w:rsidDel="00000000" w:rsidR="00000000" w:rsidRPr="00000000">
          <w:rPr>
            <w:rtl w:val="0"/>
          </w:rPr>
          <w:t xml:space="preserve">;</w:t>
        </w:r>
      </w:ins>
      <w:del w:author="Patricia García Leiva" w:id="25" w:date="2025-05-28T19:08:53Z">
        <w:r w:rsidDel="00000000" w:rsidR="00000000" w:rsidRPr="00000000">
          <w:rPr>
            <w:rtl w:val="0"/>
          </w:rPr>
          <w:delText xml:space="preserve">,</w:delText>
        </w:r>
      </w:del>
      <w:r w:rsidDel="00000000" w:rsidR="00000000" w:rsidRPr="00000000">
        <w:rPr>
          <w:rtl w:val="0"/>
        </w:rPr>
        <w:t xml:space="preserve"> </w:t>
      </w:r>
      <w:ins w:author="Patricia García Leiva" w:id="26" w:date="2025-05-28T19:08:51Z">
        <w:r w:rsidDel="00000000" w:rsidR="00000000" w:rsidRPr="00000000">
          <w:rPr>
            <w:rtl w:val="0"/>
          </w:rPr>
          <w:t xml:space="preserve">y </w:t>
        </w:r>
      </w:ins>
      <w:r w:rsidDel="00000000" w:rsidR="00000000" w:rsidRPr="00000000">
        <w:rPr>
          <w:rtl w:val="0"/>
        </w:rPr>
        <w:t xml:space="preserve">dificulta la oferta de prácticas remuneradas,</w:t>
      </w:r>
      <w:ins w:author="Patricia García Leiva" w:id="27" w:date="2025-05-28T19:08:01Z">
        <w:r w:rsidDel="00000000" w:rsidR="00000000" w:rsidRPr="00000000">
          <w:rPr>
            <w:rtl w:val="0"/>
          </w:rPr>
          <w:t xml:space="preserve"> la dotaci</w:t>
        </w:r>
        <w:r w:rsidDel="00000000" w:rsidR="00000000" w:rsidRPr="00000000">
          <w:rPr>
            <w:rtl w:val="0"/>
          </w:rPr>
          <w:t xml:space="preserve">ón de los laboratorios,</w:t>
        </w:r>
      </w:ins>
      <w:del w:author="Patricia García Leiva" w:id="27" w:date="2025-05-28T19:08:01Z">
        <w:r w:rsidDel="00000000" w:rsidR="00000000" w:rsidRPr="00000000">
          <w:rPr>
            <w:rtl w:val="0"/>
          </w:rPr>
          <w:delText xml:space="preserve"> </w:delText>
        </w:r>
      </w:del>
      <w:r w:rsidDel="00000000" w:rsidR="00000000" w:rsidRPr="00000000">
        <w:rPr>
          <w:rtl w:val="0"/>
        </w:rPr>
        <w:t xml:space="preserve">residencias asequibles y becas suficientes, poniendo en riesgo la igualdad de oportunidades. Al mismo tiempo, se ven mermadas la estabilidad</w:t>
      </w:r>
      <w:ins w:author="Patricia García Leiva" w:id="28" w:date="2025-05-28T19:09:28Z">
        <w:r w:rsidDel="00000000" w:rsidR="00000000" w:rsidRPr="00000000">
          <w:rPr>
            <w:rtl w:val="0"/>
          </w:rPr>
          <w:t xml:space="preserve">,</w:t>
        </w:r>
      </w:ins>
      <w:del w:author="Patricia García Leiva" w:id="28" w:date="2025-05-28T19:09:28Z">
        <w:r w:rsidDel="00000000" w:rsidR="00000000" w:rsidRPr="00000000">
          <w:rPr>
            <w:rtl w:val="0"/>
          </w:rPr>
          <w:delText xml:space="preserve"> y</w:delText>
        </w:r>
      </w:del>
      <w:r w:rsidDel="00000000" w:rsidR="00000000" w:rsidRPr="00000000">
        <w:rPr>
          <w:rtl w:val="0"/>
        </w:rPr>
        <w:t xml:space="preserve"> la proyección profesional </w:t>
      </w:r>
      <w:ins w:author="Patricia García Leiva" w:id="29" w:date="2025-05-28T19:09:24Z">
        <w:r w:rsidDel="00000000" w:rsidR="00000000" w:rsidRPr="00000000">
          <w:rPr>
            <w:rtl w:val="0"/>
          </w:rPr>
          <w:t xml:space="preserve">y la </w:t>
        </w:r>
        <w:r w:rsidDel="00000000" w:rsidR="00000000" w:rsidRPr="00000000">
          <w:rPr>
            <w:rtl w:val="0"/>
          </w:rPr>
          <w:t xml:space="preserve">internaci</w:t>
        </w:r>
        <w:commentRangeStart w:id="11"/>
        <w:r w:rsidDel="00000000" w:rsidR="00000000" w:rsidRPr="00000000">
          <w:rPr>
            <w:rtl w:val="0"/>
          </w:rPr>
          <w:t xml:space="preserve">onalización</w:t>
        </w:r>
        <w:r w:rsidDel="00000000" w:rsidR="00000000" w:rsidRPr="00000000">
          <w:rPr>
            <w:rtl w:val="0"/>
          </w:rPr>
          <w:t xml:space="preserve"> </w:t>
        </w:r>
      </w:ins>
      <w:commentRangeEnd w:id="11"/>
      <w:r w:rsidDel="00000000" w:rsidR="00000000" w:rsidRPr="00000000">
        <w:commentReference w:id="11"/>
      </w:r>
      <w:r w:rsidDel="00000000" w:rsidR="00000000" w:rsidRPr="00000000">
        <w:rPr>
          <w:rtl w:val="0"/>
        </w:rPr>
        <w:t xml:space="preserve">del personal docente e investigador, dificultando el desarrollo de una carrera académica digna y sostenible. Esto repercute negativamente en la calidad de la enseñanza, la generación de conocimiento y la capacidad de transferencia hacia el entorno social y productivo. Sin una inversión adecuada, la universidad no podrá seguir cumpliendo su misión como espacio de formación, investigación crítica y transformación social.</w:t>
      </w:r>
    </w:p>
    <w:p w:rsidR="00000000" w:rsidDel="00000000" w:rsidP="00000000" w:rsidRDefault="00000000" w:rsidRPr="00000000" w14:paraId="0000002A">
      <w:pPr>
        <w:pStyle w:val="Heading3"/>
        <w:jc w:val="both"/>
        <w:rPr>
          <w:b w:val="1"/>
          <w:color w:val="4f81bd"/>
        </w:rPr>
      </w:pPr>
      <w:bookmarkStart w:colFirst="0" w:colLast="0" w:name="_m81ndtjgcbur" w:id="0"/>
      <w:bookmarkEnd w:id="0"/>
      <w:r w:rsidDel="00000000" w:rsidR="00000000" w:rsidRPr="00000000">
        <w:rPr>
          <w:rtl w:val="0"/>
        </w:rPr>
        <w:t xml:space="preserve">5. </w:t>
      </w:r>
      <w:r w:rsidDel="00000000" w:rsidR="00000000" w:rsidRPr="00000000">
        <w:rPr>
          <w:b w:val="1"/>
          <w:color w:val="4f81bd"/>
          <w:rtl w:val="0"/>
        </w:rPr>
        <w:t xml:space="preserve"> Necesidad urgente de respaldo institucional</w:t>
      </w:r>
    </w:p>
    <w:p w:rsidR="00000000" w:rsidDel="00000000" w:rsidP="00000000" w:rsidRDefault="00000000" w:rsidRPr="00000000" w14:paraId="0000002B">
      <w:pPr>
        <w:jc w:val="both"/>
        <w:rPr/>
      </w:pPr>
      <w:r w:rsidDel="00000000" w:rsidR="00000000" w:rsidRPr="00000000">
        <w:rPr>
          <w:rtl w:val="0"/>
        </w:rPr>
        <w:t xml:space="preserve">La Universidad de Málaga ha sido, durante décadas, un pilar esencial para el desarrollo económico, social y cultural de la ciudad, con un papel incuestionable como motor de formación, innovación y cohesión social. Sin embargo, la financiación que recibe no refleja ni respalda adecuadamente esa contribución, lo que pone en serio riesgo proyectos estratégicos como la nueva Facultad de Turismo, el Campus Center o la ampliación de la Facultad de Filosofía y Letras. A este preocupante escenario se suma el malestar de la comunidad universitaria ante el reiterado incumplimiento del programa electoral del actual equipo rectoral, especialmente en lo relativo a la promoción del profesorado, la estabilidad laboral y unas condiciones de trabajo dignas.</w:t>
      </w:r>
    </w:p>
    <w:p w:rsidR="00000000" w:rsidDel="00000000" w:rsidP="00000000" w:rsidRDefault="00000000" w:rsidRPr="00000000" w14:paraId="0000002C">
      <w:pPr>
        <w:jc w:val="both"/>
        <w:rPr/>
      </w:pPr>
      <w:r w:rsidDel="00000000" w:rsidR="00000000" w:rsidRPr="00000000">
        <w:rPr>
          <w:rtl w:val="0"/>
        </w:rPr>
        <w:t xml:space="preserve">La Universidad de Málaga no puede seguir esperando. Nuestra comunidad no pide favores: exige justicia. La defensa de lo público </w:t>
      </w:r>
      <w:ins w:author="Patricia García Leiva" w:id="30" w:date="2025-05-28T19:11:40Z">
        <w:r w:rsidDel="00000000" w:rsidR="00000000" w:rsidRPr="00000000">
          <w:rPr>
            <w:rtl w:val="0"/>
          </w:rPr>
          <w:t xml:space="preserve">como garante de la equidad y la cohesi</w:t>
        </w:r>
        <w:r w:rsidDel="00000000" w:rsidR="00000000" w:rsidRPr="00000000">
          <w:rPr>
            <w:rtl w:val="0"/>
          </w:rPr>
          <w:t xml:space="preserve">ón social </w:t>
        </w:r>
      </w:ins>
      <w:r w:rsidDel="00000000" w:rsidR="00000000" w:rsidRPr="00000000">
        <w:rPr>
          <w:rtl w:val="0"/>
        </w:rPr>
        <w:t xml:space="preserve">no puede depender de gestos aislados, sino de compromisos estructurales y sostenidos. Por ello, solicitamos su intermediación activa ante la Junta de Andalucía para revisar de manera urgente el modelo de financiación y garantizar un reparto justo y proporcional para nuestra universidad. Pedimos también su apoyo institucional como alcalde de Málaga para proteger una universidad pública de calidad, con futuro y al servicio de toda la ciudadanía. Y, en esta situación crítica, apelamos al rector para que sitúe como máxima prioridad a las personas que sostienen el día a día de la Universidad de Málaga —profesorado, personal de administración y servicios, y toda la comunidad universitaria—, porque solo con su bienestar y compromiso será posible construir un proyecto universitario sólido y a la altura de lo que Málaga merece.</w:t>
      </w:r>
    </w:p>
    <w:p w:rsidR="00000000" w:rsidDel="00000000" w:rsidP="00000000" w:rsidRDefault="00000000" w:rsidRPr="00000000" w14:paraId="0000002D">
      <w:pPr>
        <w:jc w:val="both"/>
        <w:rPr/>
      </w:pPr>
      <w:r w:rsidDel="00000000" w:rsidR="00000000" w:rsidRPr="00000000">
        <w:rPr>
          <w:rtl w:val="0"/>
        </w:rPr>
        <w:br w:type="textWrapping"/>
        <w:t xml:space="preserve">Quedamos a su disposición para mantener una reunión en la que podamos explicarle con más detalle esta situación.</w:t>
      </w:r>
    </w:p>
    <w:p w:rsidR="00000000" w:rsidDel="00000000" w:rsidP="00000000" w:rsidRDefault="00000000" w:rsidRPr="00000000" w14:paraId="0000002E">
      <w:pPr>
        <w:jc w:val="both"/>
        <w:rPr/>
      </w:pPr>
      <w:r w:rsidDel="00000000" w:rsidR="00000000" w:rsidRPr="00000000">
        <w:rPr>
          <w:rtl w:val="0"/>
        </w:rPr>
        <w:t xml:space="preserve">Atentamente,</w:t>
      </w:r>
    </w:p>
    <w:p w:rsidR="00000000" w:rsidDel="00000000" w:rsidP="00000000" w:rsidRDefault="00000000" w:rsidRPr="00000000" w14:paraId="0000002F">
      <w:pPr>
        <w:jc w:val="both"/>
        <w:rPr/>
      </w:pPr>
      <w:r w:rsidDel="00000000" w:rsidR="00000000" w:rsidRPr="00000000">
        <w:rPr>
          <w:rtl w:val="0"/>
        </w:rPr>
        <w:t xml:space="preserve">Coordinadora UMA </w:t>
      </w:r>
      <w:ins w:author="Patricia García Leiva" w:id="31" w:date="2025-05-28T19:33:19Z">
        <w:r w:rsidDel="00000000" w:rsidR="00000000" w:rsidRPr="00000000">
          <w:rPr>
            <w:rtl w:val="0"/>
          </w:rPr>
          <w:t xml:space="preserve">x </w:t>
        </w:r>
      </w:ins>
      <w:del w:author="Patricia García Leiva" w:id="31" w:date="2025-05-28T19:33:19Z">
        <w:r w:rsidDel="00000000" w:rsidR="00000000" w:rsidRPr="00000000">
          <w:rPr>
            <w:rtl w:val="0"/>
          </w:rPr>
          <w:delText xml:space="preserve">por</w:delText>
        </w:r>
      </w:del>
      <w:r w:rsidDel="00000000" w:rsidR="00000000" w:rsidRPr="00000000">
        <w:rPr>
          <w:rtl w:val="0"/>
        </w:rPr>
        <w:t xml:space="preserve"> la Pública</w:t>
      </w:r>
    </w:p>
    <w:p w:rsidR="00000000" w:rsidDel="00000000" w:rsidP="00000000" w:rsidRDefault="00000000" w:rsidRPr="00000000" w14:paraId="00000030">
      <w:pPr>
        <w:jc w:val="both"/>
        <w:rPr/>
      </w:pPr>
      <w:r w:rsidDel="00000000" w:rsidR="00000000" w:rsidRPr="00000000">
        <w:rPr>
          <w:rtl w:val="0"/>
        </w:rPr>
        <w:t xml:space="preserve">[Nombre y firma del representante]</w:t>
      </w:r>
    </w:p>
    <w:p w:rsidR="00000000" w:rsidDel="00000000" w:rsidP="00000000" w:rsidRDefault="00000000" w:rsidRPr="00000000" w14:paraId="00000031">
      <w:pPr>
        <w:jc w:val="both"/>
        <w:rPr/>
      </w:pPr>
      <w:r w:rsidDel="00000000" w:rsidR="00000000" w:rsidRPr="00000000">
        <w:rPr>
          <w:rtl w:val="0"/>
        </w:rPr>
        <w:t xml:space="preserve">[Teléfono y correo de contacto]</w:t>
      </w:r>
      <w:r w:rsidDel="00000000" w:rsidR="00000000" w:rsidRPr="00000000">
        <w:rPr>
          <w:rtl w:val="0"/>
        </w:rPr>
      </w:r>
    </w:p>
    <w:sectPr>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atricia García Leiva" w:id="10" w:date="2025-05-28T18:59:09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redacto esto porque tal y como está no es correcto</w:t>
      </w:r>
    </w:p>
  </w:comment>
  <w:comment w:author="Carlos Bejines Lopez" w:id="4" w:date="2025-05-28T11:10:56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gráfico está sacado de los presupuestos de la UMA 2025. La tabla de más abajo, también</w:t>
      </w:r>
    </w:p>
  </w:comment>
  <w:comment w:author="Isabel Maria Ruiz Mora" w:id="5" w:date="2025-05-28T10:11:09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gráfico debería tener su fuente y enlace a la misma, si está disponible</w:t>
      </w:r>
    </w:p>
  </w:comment>
  <w:comment w:author="Isabel Maria Ruiz Mora" w:id="3" w:date="2025-05-28T10:10:36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que hacer alusión al encabezado de nuestro manifiesto que es lo acordado cpor todos los colectivos "La combinación del Plan de Ajuste Económico, la entrada sin control de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universidades privadas en la ciudad y la pasividad del equipo rectoral, que incumple de forma sistemática su programa electoral en materia de personal, perpetúa la precariedad, la desigualdad y el deterioro del sistema universitario público".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SiAM propone: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Mandarle el manifiesto que ya está consensuado, con una breve introducción. No nos parece adecuada esta carta,  desde el punto de vista de la efectividad que se busca, consideramos no merece le pena poner tanta energía en el alcalde, no solamente porque su capacidad de acción es limitada, sino porque no tiene voluntad ninguna de hacer nada, como ha demostrado cediendo suelo a mansalva a las privadas, incluso cuando no cuentan con los informes favorables, como UTAMED.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Nos preocupa que el alcalde quiera sacar rédito político y de paso, desmovilizar.  Dar apoyo y no hacer es muy fácil. Nos da el apoyo público, se hace la foto, la cuelga en redes ... ¿y qué ocurre a continuación? Pues que en el consejo social de la ciudad lequiere / va a dar más peso a las universidades privadas, debilitando el peso de la UMA.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Como propuesta, además de enviarle el manifiesto, podríamos hacer pública la carta. En ella, se puede pedir responsabilidades por ceder suelo a las privadas e instándole a que le exija a que venga a dar explicaciones de sus recortes a la UMA.</w:t>
      </w:r>
    </w:p>
  </w:comment>
  <w:comment w:author="Isabel Maria Ruiz Mora" w:id="0" w:date="2025-05-28T09:58:07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consideramos que debamos pedir apoyo, ya que el ayuntamiento con sus políticas y actuaciones "amenza" a la Universidad de Málaga y especialmente, a nuestros estudiantes. Veáse la respuesta (del grupo popular) a la intervención en la moción de los representates de UMA x la Pública la semana pasada</w:t>
      </w:r>
    </w:p>
  </w:comment>
  <w:comment w:author="Carlos Bejines Lopez" w:id="1" w:date="2025-05-28T11:13:39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¿Somos Uma por la publica o somos Uma x la publica?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debate millenials da comienzo...</w:t>
      </w:r>
    </w:p>
  </w:comment>
  <w:comment w:author="Carlos Bejines Lopez" w:id="9" w:date="2025-05-28T11:12:53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grafico y el de abajo están sacado de un power point que elaboró el equipo de gobierno en la mesa del 15 de mayo de 2025</w:t>
      </w:r>
    </w:p>
  </w:comment>
  <w:comment w:author="Carlos Bejines Lopez" w:id="6" w:date="2025-05-28T11:12:19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 fuente fue el informe CYD de 2024</w:t>
      </w:r>
    </w:p>
  </w:comment>
  <w:comment w:author="Patricia García Leiva" w:id="11" w:date="2025-05-28T19:10:27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incorporo especialmente por los recortes del plan propio de investigación</w:t>
      </w:r>
    </w:p>
  </w:comment>
  <w:comment w:author="Carlos Bejines Lopez" w:id="7" w:date="2025-05-28T11:11:48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esta tabla confunde que aparezca aquí, es una consecuencia del plan de ajuste. Quizas deba ir en el punto 3.</w:t>
      </w:r>
    </w:p>
  </w:comment>
  <w:comment w:author="Patricia García Leiva" w:id="8" w:date="2025-05-28T19:18:21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efectivamente esta tabla aquí confunde. Pego la tabla que corresponde a este texto de la CYD por si se quiere meter</w:t>
      </w:r>
    </w:p>
  </w:comment>
  <w:comment w:author="Patricia García Leiva" w:id="2" w:date="2025-05-28T18:52:28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cambio para no repetir transformadora y porque el papel central de una universidad pública es la inclusión social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